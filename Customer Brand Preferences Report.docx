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B814" w14:textId="2B1A2BDB" w:rsidR="000C4738" w:rsidRDefault="000C4738" w:rsidP="00997E3E">
      <w:pPr>
        <w:pStyle w:val="Title"/>
        <w:jc w:val="center"/>
        <w:rPr>
          <w:sz w:val="40"/>
          <w:szCs w:val="40"/>
        </w:rPr>
      </w:pPr>
      <w:r w:rsidRPr="00997E3E">
        <w:rPr>
          <w:sz w:val="40"/>
          <w:szCs w:val="40"/>
        </w:rPr>
        <w:t>Customer Brand Preferences Report</w:t>
      </w:r>
    </w:p>
    <w:p w14:paraId="26112D8D" w14:textId="7C0D4E83" w:rsidR="00EF5583" w:rsidRDefault="00EF5583" w:rsidP="00EF5583"/>
    <w:p w14:paraId="2619E5EF" w14:textId="787F2BB1" w:rsidR="008F3B0C" w:rsidRDefault="00EF5583" w:rsidP="00AB03C5">
      <w:pPr>
        <w:pStyle w:val="Heading3"/>
        <w:spacing w:line="240" w:lineRule="auto"/>
      </w:pPr>
      <w:r w:rsidRPr="008F3B0C">
        <w:t>Overall Impression</w:t>
      </w:r>
    </w:p>
    <w:p w14:paraId="6A84C00F" w14:textId="77777777" w:rsidR="00AB03C5" w:rsidRDefault="00AB03C5" w:rsidP="00776E1F"/>
    <w:p w14:paraId="0A74F938" w14:textId="22B96D4E" w:rsidR="00776E1F" w:rsidRDefault="00EF5583" w:rsidP="00776E1F">
      <w:pPr>
        <w:rPr>
          <w:rFonts w:ascii="&amp;quot" w:eastAsia="Times New Roman" w:hAnsi="&amp;quot" w:cs="Times New Roman"/>
          <w:color w:val="231F20"/>
        </w:rPr>
      </w:pPr>
      <w:r w:rsidRPr="00776E1F">
        <w:t xml:space="preserve">In this </w:t>
      </w:r>
      <w:r w:rsidRPr="00F5626C">
        <w:t>classification task</w:t>
      </w:r>
      <w:r w:rsidRPr="00776E1F">
        <w:t xml:space="preserve">, </w:t>
      </w:r>
      <w:r w:rsidR="00776E1F">
        <w:t>I</w:t>
      </w:r>
      <w:r w:rsidR="008F3B0C" w:rsidRPr="00776E1F">
        <w:t xml:space="preserve"> first downloaded the most powerful caret package into </w:t>
      </w:r>
      <w:r w:rsidR="00776E1F" w:rsidRPr="00776E1F">
        <w:t>RStudio,</w:t>
      </w:r>
      <w:r w:rsidR="008F3B0C" w:rsidRPr="00776E1F">
        <w:t xml:space="preserve"> </w:t>
      </w:r>
      <w:r w:rsidR="008827CF">
        <w:t>then</w:t>
      </w:r>
      <w:r w:rsidR="008F3B0C" w:rsidRPr="00776E1F">
        <w:t xml:space="preserve"> </w:t>
      </w:r>
      <w:r w:rsidR="00776E1F">
        <w:t xml:space="preserve">I followed the plan </w:t>
      </w:r>
      <w:r w:rsidR="00602C7B">
        <w:t xml:space="preserve">of </w:t>
      </w:r>
      <w:r w:rsidR="00776E1F">
        <w:t xml:space="preserve">attack to </w:t>
      </w:r>
      <w:r w:rsidR="00776E1F" w:rsidRPr="00776E1F">
        <w:t xml:space="preserve">develop a ‘pipeline’ </w:t>
      </w:r>
      <w:r w:rsidR="00776E1F" w:rsidRPr="00776E1F">
        <w:rPr>
          <w:color w:val="231F20"/>
          <w:shd w:val="clear" w:color="auto" w:fill="FFFFFF"/>
        </w:rPr>
        <w:t xml:space="preserve">for </w:t>
      </w:r>
      <w:r w:rsidR="008827CF">
        <w:rPr>
          <w:color w:val="231F20"/>
          <w:shd w:val="clear" w:color="auto" w:fill="FFFFFF"/>
        </w:rPr>
        <w:t xml:space="preserve">various </w:t>
      </w:r>
      <w:r w:rsidR="00776E1F" w:rsidRPr="00776E1F">
        <w:rPr>
          <w:color w:val="231F20"/>
          <w:shd w:val="clear" w:color="auto" w:fill="FFFFFF"/>
        </w:rPr>
        <w:t>model</w:t>
      </w:r>
      <w:r w:rsidR="008827CF">
        <w:rPr>
          <w:color w:val="231F20"/>
          <w:shd w:val="clear" w:color="auto" w:fill="FFFFFF"/>
        </w:rPr>
        <w:t>s’</w:t>
      </w:r>
      <w:r w:rsidR="00776E1F" w:rsidRPr="00776E1F">
        <w:rPr>
          <w:color w:val="231F20"/>
          <w:shd w:val="clear" w:color="auto" w:fill="FFFFFF"/>
        </w:rPr>
        <w:t xml:space="preserve"> training</w:t>
      </w:r>
      <w:r w:rsidR="00776E1F">
        <w:rPr>
          <w:color w:val="231F20"/>
          <w:shd w:val="clear" w:color="auto" w:fill="FFFFFF"/>
        </w:rPr>
        <w:t xml:space="preserve"> and </w:t>
      </w:r>
      <w:r w:rsidR="00776E1F" w:rsidRPr="00776E1F">
        <w:rPr>
          <w:color w:val="231F20"/>
          <w:shd w:val="clear" w:color="auto" w:fill="FFFFFF"/>
        </w:rPr>
        <w:t>testing</w:t>
      </w:r>
      <w:r w:rsidR="008827CF">
        <w:rPr>
          <w:color w:val="231F20"/>
          <w:shd w:val="clear" w:color="auto" w:fill="FFFFFF"/>
        </w:rPr>
        <w:t>.</w:t>
      </w:r>
      <w:r w:rsidR="00776E1F">
        <w:rPr>
          <w:color w:val="231F20"/>
          <w:shd w:val="clear" w:color="auto" w:fill="FFFFFF"/>
        </w:rPr>
        <w:t xml:space="preserve"> After comparing the </w:t>
      </w:r>
      <w:r w:rsidR="008827CF">
        <w:rPr>
          <w:color w:val="231F20"/>
          <w:shd w:val="clear" w:color="auto" w:fill="FFFFFF"/>
        </w:rPr>
        <w:t>A</w:t>
      </w:r>
      <w:r w:rsidR="00776E1F">
        <w:rPr>
          <w:color w:val="231F20"/>
          <w:shd w:val="clear" w:color="auto" w:fill="FFFFFF"/>
        </w:rPr>
        <w:t xml:space="preserve">ccuracy and Kappa </w:t>
      </w:r>
      <w:r w:rsidR="008B2F5F">
        <w:rPr>
          <w:color w:val="231F20"/>
          <w:shd w:val="clear" w:color="auto" w:fill="FFFFFF"/>
        </w:rPr>
        <w:t>values and other testing results</w:t>
      </w:r>
      <w:r w:rsidR="008827CF">
        <w:rPr>
          <w:color w:val="231F20"/>
          <w:shd w:val="clear" w:color="auto" w:fill="FFFFFF"/>
        </w:rPr>
        <w:t xml:space="preserve"> for each model</w:t>
      </w:r>
      <w:r w:rsidR="008B2F5F">
        <w:rPr>
          <w:color w:val="231F20"/>
          <w:shd w:val="clear" w:color="auto" w:fill="FFFFFF"/>
        </w:rPr>
        <w:t>,</w:t>
      </w:r>
      <w:r w:rsidR="008827CF">
        <w:rPr>
          <w:color w:val="231F20"/>
          <w:shd w:val="clear" w:color="auto" w:fill="FFFFFF"/>
        </w:rPr>
        <w:t xml:space="preserve"> I chose C 5.0</w:t>
      </w:r>
      <w:r w:rsidR="008B2F5F">
        <w:rPr>
          <w:color w:val="231F20"/>
          <w:shd w:val="clear" w:color="auto" w:fill="FFFFFF"/>
        </w:rPr>
        <w:t xml:space="preserve"> model</w:t>
      </w:r>
      <w:r w:rsidR="008827CF">
        <w:rPr>
          <w:color w:val="231F20"/>
          <w:shd w:val="clear" w:color="auto" w:fill="FFFFFF"/>
        </w:rPr>
        <w:t xml:space="preserve"> </w:t>
      </w:r>
      <w:r w:rsidR="008B2F5F">
        <w:rPr>
          <w:color w:val="231F20"/>
          <w:shd w:val="clear" w:color="auto" w:fill="FFFFFF"/>
        </w:rPr>
        <w:t>for</w:t>
      </w:r>
      <w:r w:rsidR="008827CF">
        <w:rPr>
          <w:color w:val="231F20"/>
          <w:shd w:val="clear" w:color="auto" w:fill="FFFFFF"/>
        </w:rPr>
        <w:t xml:space="preserve"> my final prediction. </w:t>
      </w:r>
      <w:r w:rsidR="00776E1F" w:rsidRPr="00776E1F">
        <w:t xml:space="preserve">I used </w:t>
      </w:r>
      <w:r w:rsidR="00776E1F">
        <w:t xml:space="preserve">serval </w:t>
      </w:r>
      <w:r w:rsidR="00E66C1A">
        <w:t xml:space="preserve">commonly used R </w:t>
      </w:r>
      <w:r w:rsidR="00776E1F">
        <w:t xml:space="preserve">commands to train and test </w:t>
      </w:r>
      <w:r w:rsidR="008827CF">
        <w:t xml:space="preserve">my two </w:t>
      </w:r>
      <w:r w:rsidR="00776E1F">
        <w:t xml:space="preserve">models </w:t>
      </w:r>
      <w:r w:rsidR="00385CD8">
        <w:t>including</w:t>
      </w:r>
      <w:r w:rsidR="00776E1F" w:rsidDel="00385CD8">
        <w:t xml:space="preserve"> </w:t>
      </w:r>
      <w:r w:rsidR="00776E1F" w:rsidRPr="00A22B5F">
        <w:rPr>
          <w:rStyle w:val="CodeChar"/>
          <w:rFonts w:eastAsiaTheme="minorEastAsia"/>
        </w:rPr>
        <w:t>createDataPartition()</w:t>
      </w:r>
      <w:r w:rsidR="00776E1F" w:rsidRPr="00776E1F">
        <w:rPr>
          <w:rFonts w:ascii="&amp;quot" w:eastAsia="Times New Roman" w:hAnsi="&amp;quot" w:cs="Times New Roman"/>
          <w:color w:val="231F20"/>
        </w:rPr>
        <w:t xml:space="preserve">, </w:t>
      </w:r>
      <w:r w:rsidR="00776E1F" w:rsidRPr="00A22B5F">
        <w:rPr>
          <w:rStyle w:val="CodeChar"/>
          <w:rFonts w:eastAsiaTheme="minorEastAsia"/>
        </w:rPr>
        <w:t>trainC</w:t>
      </w:r>
      <w:bookmarkStart w:id="0" w:name="_GoBack"/>
      <w:bookmarkEnd w:id="0"/>
      <w:r w:rsidR="00776E1F" w:rsidRPr="00A22B5F">
        <w:rPr>
          <w:rStyle w:val="CodeChar"/>
          <w:rFonts w:eastAsiaTheme="minorEastAsia"/>
        </w:rPr>
        <w:t>ontrol()</w:t>
      </w:r>
      <w:r w:rsidR="00776E1F" w:rsidRPr="00776E1F">
        <w:rPr>
          <w:rFonts w:ascii="&amp;quot" w:eastAsia="Times New Roman" w:hAnsi="&amp;quot" w:cs="Times New Roman"/>
          <w:color w:val="231F20"/>
        </w:rPr>
        <w:t xml:space="preserve">, </w:t>
      </w:r>
      <w:r w:rsidR="00776E1F" w:rsidRPr="00A22B5F">
        <w:rPr>
          <w:rStyle w:val="CodeChar"/>
          <w:rFonts w:eastAsiaTheme="minorEastAsia"/>
        </w:rPr>
        <w:t>train()</w:t>
      </w:r>
      <w:r w:rsidR="00776E1F" w:rsidRPr="00776E1F">
        <w:rPr>
          <w:rFonts w:ascii="&amp;quot" w:eastAsia="Times New Roman" w:hAnsi="&amp;quot" w:cs="Times New Roman"/>
          <w:color w:val="231F20"/>
        </w:rPr>
        <w:t xml:space="preserve">, </w:t>
      </w:r>
      <w:r w:rsidR="00776E1F" w:rsidRPr="00A22B5F">
        <w:rPr>
          <w:rStyle w:val="CodeChar"/>
          <w:rFonts w:eastAsiaTheme="minorEastAsia"/>
        </w:rPr>
        <w:t>predict()</w:t>
      </w:r>
      <w:r w:rsidR="00776E1F" w:rsidRPr="00776E1F">
        <w:rPr>
          <w:rFonts w:ascii="&amp;quot" w:eastAsia="Times New Roman" w:hAnsi="&amp;quot" w:cs="Times New Roman"/>
          <w:color w:val="231F20"/>
        </w:rPr>
        <w:t xml:space="preserve">, </w:t>
      </w:r>
      <w:r w:rsidR="00776E1F">
        <w:rPr>
          <w:rFonts w:ascii="&amp;quot" w:eastAsia="Times New Roman" w:hAnsi="&amp;quot" w:cs="Times New Roman"/>
          <w:color w:val="231F20"/>
        </w:rPr>
        <w:t xml:space="preserve">and </w:t>
      </w:r>
      <w:r w:rsidR="00776E1F" w:rsidRPr="00A22B5F">
        <w:rPr>
          <w:rStyle w:val="CodeChar"/>
          <w:rFonts w:eastAsiaTheme="minorEastAsia"/>
        </w:rPr>
        <w:t>postResample()</w:t>
      </w:r>
      <w:r w:rsidR="00776E1F">
        <w:rPr>
          <w:rFonts w:ascii="&amp;quot" w:eastAsia="Times New Roman" w:hAnsi="&amp;quot" w:cs="Times New Roman"/>
          <w:color w:val="231F20"/>
        </w:rPr>
        <w:t>.</w:t>
      </w:r>
    </w:p>
    <w:p w14:paraId="0ED308B8" w14:textId="77777777" w:rsidR="00876D81" w:rsidRPr="00776E1F" w:rsidRDefault="00876D81" w:rsidP="00776E1F">
      <w:pPr>
        <w:rPr>
          <w:rFonts w:ascii="&amp;quot" w:eastAsia="Times New Roman" w:hAnsi="&amp;quot" w:cs="Times New Roman"/>
          <w:color w:val="231F20"/>
        </w:rPr>
      </w:pPr>
    </w:p>
    <w:p w14:paraId="2DACD7A3" w14:textId="1263AA25" w:rsidR="000B3635" w:rsidRDefault="000B3635" w:rsidP="008F3B0C">
      <w:pPr>
        <w:pStyle w:val="Heading3"/>
        <w:spacing w:line="240" w:lineRule="auto"/>
      </w:pPr>
      <w:r w:rsidRPr="008F3B0C">
        <w:t>The classifiers you tried</w:t>
      </w:r>
      <w:r w:rsidR="004F1CA6">
        <w:t xml:space="preserve"> and </w:t>
      </w:r>
      <w:r w:rsidR="004F1CA6" w:rsidRPr="004F1CA6">
        <w:t>the results of each classifier you ran exported from R</w:t>
      </w:r>
    </w:p>
    <w:p w14:paraId="1CD9BA4A" w14:textId="77777777" w:rsidR="008F3B0C" w:rsidRPr="008F3B0C" w:rsidRDefault="008F3B0C" w:rsidP="008F3B0C">
      <w:pPr>
        <w:spacing w:line="240" w:lineRule="auto"/>
      </w:pPr>
    </w:p>
    <w:p w14:paraId="01E67C1D" w14:textId="2CAB2394" w:rsidR="004F1CA6" w:rsidRDefault="000B3635" w:rsidP="008F3B0C">
      <w:pPr>
        <w:spacing w:line="240" w:lineRule="auto"/>
        <w:jc w:val="both"/>
      </w:pPr>
      <w:r w:rsidRPr="008F3B0C">
        <w:rPr>
          <w:rFonts w:cstheme="minorHAnsi"/>
          <w:sz w:val="24"/>
          <w:szCs w:val="24"/>
        </w:rPr>
        <w:t>I used two classifiers in this task:</w:t>
      </w:r>
      <w:r>
        <w:t xml:space="preserve"> C5.0 model with 10-fold cross validation</w:t>
      </w:r>
      <w:r w:rsidR="000E747B">
        <w:t>,</w:t>
      </w:r>
      <w:r>
        <w:t xml:space="preserve"> and Random Forest with 10-fold </w:t>
      </w:r>
      <w:r w:rsidR="000E747B">
        <w:t xml:space="preserve">cross </w:t>
      </w:r>
      <w:r>
        <w:t>validation</w:t>
      </w:r>
      <w:r w:rsidR="001752DB">
        <w:t xml:space="preserve"> </w:t>
      </w:r>
      <w:r>
        <w:t>and manually tune</w:t>
      </w:r>
      <w:r w:rsidR="007729B2">
        <w:t>d</w:t>
      </w:r>
      <w:r>
        <w:t xml:space="preserve"> </w:t>
      </w:r>
      <w:r w:rsidR="00C538F9">
        <w:t xml:space="preserve">with </w:t>
      </w:r>
      <w:r>
        <w:t xml:space="preserve">5 different </w:t>
      </w:r>
      <w:proofErr w:type="spellStart"/>
      <w:r>
        <w:t>mtry</w:t>
      </w:r>
      <w:proofErr w:type="spellEnd"/>
      <w:r>
        <w:t xml:space="preserve"> values. </w:t>
      </w:r>
    </w:p>
    <w:p w14:paraId="3C80BC35" w14:textId="25CD9EC0" w:rsidR="0038320A" w:rsidRDefault="003149DB" w:rsidP="008F3B0C">
      <w:pPr>
        <w:spacing w:line="240" w:lineRule="auto"/>
        <w:jc w:val="both"/>
        <w:rPr>
          <w:del w:id="1" w:author="linlincodingadventure@gmail.com" w:date="2019-08-17T02:22:00Z"/>
        </w:rPr>
      </w:pPr>
      <w:r>
        <w:t xml:space="preserve">I have </w:t>
      </w:r>
      <w:r w:rsidR="0030006C">
        <w:t xml:space="preserve">exported the R script and </w:t>
      </w:r>
      <w:proofErr w:type="spellStart"/>
      <w:r w:rsidR="00D34871">
        <w:t>CompleteResponse.</w:t>
      </w:r>
      <w:r w:rsidR="00AA7936">
        <w:t>Rproj</w:t>
      </w:r>
      <w:proofErr w:type="spellEnd"/>
      <w:r w:rsidR="00AA7936">
        <w:t xml:space="preserve"> file in the attached zip file. </w:t>
      </w:r>
    </w:p>
    <w:p w14:paraId="5D5D526F" w14:textId="5F98816E" w:rsidR="000B3635" w:rsidRPr="000B3635" w:rsidRDefault="000B3635" w:rsidP="00D826E8">
      <w:pPr>
        <w:spacing w:line="240" w:lineRule="auto"/>
        <w:jc w:val="both"/>
      </w:pPr>
      <w:r w:rsidRPr="002159A6">
        <w:rPr>
          <w:noProof/>
        </w:rPr>
        <w:drawing>
          <wp:inline distT="0" distB="0" distL="0" distR="0" wp14:anchorId="78AA369E" wp14:editId="14CF9A8A">
            <wp:extent cx="59626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882" cy="43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30F1" w14:textId="7A7725D2" w:rsidR="000B3635" w:rsidRDefault="000B3635" w:rsidP="00EF5583"/>
    <w:p w14:paraId="3D995135" w14:textId="7D5DC427" w:rsidR="000B3635" w:rsidRDefault="000B3635" w:rsidP="00EF5583">
      <w:r w:rsidRPr="002159A6">
        <w:rPr>
          <w:noProof/>
        </w:rPr>
        <w:drawing>
          <wp:inline distT="0" distB="0" distL="0" distR="0" wp14:anchorId="113B1930" wp14:editId="4436093D">
            <wp:extent cx="5942129" cy="45427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45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51A4" w14:textId="74220160" w:rsidR="000B3635" w:rsidRPr="00EF5583" w:rsidRDefault="000B3635" w:rsidP="00EF5583"/>
    <w:p w14:paraId="4BE0185E" w14:textId="29FD2E02" w:rsidR="000C4738" w:rsidRDefault="000C4738" w:rsidP="008F3B0C">
      <w:pPr>
        <w:pStyle w:val="Heading3"/>
      </w:pPr>
      <w:r w:rsidRPr="000C4738">
        <w:t>The classifier you selected to make the predictions, including a rationale for selecting the method you did and the level of confidence in the predictions.</w:t>
      </w:r>
    </w:p>
    <w:p w14:paraId="70DABA65" w14:textId="122DB353" w:rsidR="008C0737" w:rsidRDefault="008C0737" w:rsidP="008C0737"/>
    <w:p w14:paraId="7E4529BA" w14:textId="77F91949" w:rsidR="008C0737" w:rsidRDefault="008C0737" w:rsidP="004F57A0">
      <w:pPr>
        <w:jc w:val="both"/>
      </w:pPr>
      <w:r>
        <w:t>I selected the C5.0 model</w:t>
      </w:r>
      <w:r w:rsidR="00495AA5">
        <w:t xml:space="preserve"> over Random Forest (RF)</w:t>
      </w:r>
      <w:r>
        <w:t xml:space="preserve"> to make the predictions. Because</w:t>
      </w:r>
      <w:r w:rsidR="00495AA5">
        <w:t xml:space="preserve"> C5.0</w:t>
      </w:r>
      <w:r>
        <w:t xml:space="preserve"> has a higher </w:t>
      </w:r>
      <w:r w:rsidR="00495AA5">
        <w:t>Accuracy and Kappa value</w:t>
      </w:r>
      <w:r w:rsidR="00C07F79">
        <w:t>.</w:t>
      </w:r>
      <w:r w:rsidR="00127475">
        <w:t xml:space="preserve"> </w:t>
      </w:r>
    </w:p>
    <w:p w14:paraId="28275B60" w14:textId="2E18347C" w:rsidR="00495AA5" w:rsidRDefault="00495AA5" w:rsidP="004F57A0">
      <w:pPr>
        <w:jc w:val="both"/>
      </w:pPr>
      <w:r>
        <w:t>C5.0 Accuracy: 0.9226865   Kappa: 0.8353607</w:t>
      </w:r>
      <w:r w:rsidR="00127475">
        <w:t xml:space="preserve"> (trials = 10, model = tree and winnow = TRUE) </w:t>
      </w:r>
    </w:p>
    <w:p w14:paraId="13A827D1" w14:textId="27AEDF91" w:rsidR="00495AA5" w:rsidRDefault="00495AA5" w:rsidP="004F57A0">
      <w:pPr>
        <w:jc w:val="both"/>
      </w:pPr>
      <w:r>
        <w:t>RF Accuracy: 0.8979009      Kappa: 0.7829338</w:t>
      </w:r>
      <w:r w:rsidR="00127475">
        <w:t xml:space="preserve"> (</w:t>
      </w:r>
      <w:proofErr w:type="spellStart"/>
      <w:r w:rsidR="00127475">
        <w:t>mtry</w:t>
      </w:r>
      <w:proofErr w:type="spellEnd"/>
      <w:r w:rsidR="00127475">
        <w:t xml:space="preserve"> = 5)</w:t>
      </w:r>
    </w:p>
    <w:p w14:paraId="35F30E5D" w14:textId="7B4C106B" w:rsidR="00846A26" w:rsidRPr="00C81E7E" w:rsidRDefault="00DE577A" w:rsidP="0039025F">
      <w:r>
        <w:t>95% Level of Confidence</w:t>
      </w:r>
      <w:r w:rsidR="009F454E">
        <w:t xml:space="preserve"> in the Confusion Matrix</w:t>
      </w:r>
      <w:r>
        <w:t xml:space="preserve">:  C5.0 Model has 0.3822, 0.4095 Vs. </w:t>
      </w:r>
      <w:r w:rsidR="001351E2">
        <w:t>Random Forest Mo</w:t>
      </w:r>
      <w:r>
        <w:t xml:space="preserve">del has 0.3691, 0.3692 </w:t>
      </w:r>
      <w:r w:rsidR="001351E2">
        <w:t xml:space="preserve">on </w:t>
      </w:r>
      <w:proofErr w:type="spellStart"/>
      <w:r>
        <w:t>SurveyIncomplete</w:t>
      </w:r>
      <w:proofErr w:type="spellEnd"/>
      <w:r w:rsidR="001351E2">
        <w:t xml:space="preserve">. </w:t>
      </w:r>
      <w:r w:rsidR="00846A26" w:rsidRPr="00C81E7E">
        <w:t>Both are at 95%</w:t>
      </w:r>
      <w:r w:rsidR="009748D2">
        <w:t>, and</w:t>
      </w:r>
      <w:r w:rsidR="00846A26" w:rsidRPr="00C81E7E">
        <w:t xml:space="preserve"> the two set of values seem close enough to each other. C5.0 </w:t>
      </w:r>
      <w:r w:rsidR="004944E0">
        <w:t xml:space="preserve">model </w:t>
      </w:r>
      <w:r w:rsidR="009748D2">
        <w:t xml:space="preserve">is </w:t>
      </w:r>
      <w:r w:rsidR="00846A26" w:rsidRPr="00C81E7E">
        <w:t>just marginal better than RF</w:t>
      </w:r>
      <w:r w:rsidR="009748D2">
        <w:t xml:space="preserve"> model.</w:t>
      </w:r>
      <w:r w:rsidR="00846A26" w:rsidRPr="00C81E7E">
        <w:t xml:space="preserve"> </w:t>
      </w:r>
    </w:p>
    <w:p w14:paraId="487AC7B9" w14:textId="3FE9CC2C" w:rsidR="00846A26" w:rsidRPr="00C81E7E" w:rsidRDefault="00846A26" w:rsidP="0039025F">
      <w:r w:rsidRPr="00C81E7E">
        <w:lastRenderedPageBreak/>
        <w:t xml:space="preserve">I think prediction itself </w:t>
      </w:r>
      <w:proofErr w:type="gramStart"/>
      <w:r w:rsidRPr="00C81E7E">
        <w:t>by definition come</w:t>
      </w:r>
      <w:proofErr w:type="gramEnd"/>
      <w:r w:rsidRPr="00C81E7E">
        <w:t xml:space="preserve"> with certain degree of errors that cannot be avoided, so the slight</w:t>
      </w:r>
      <w:r w:rsidR="0048600E">
        <w:t>ly</w:t>
      </w:r>
      <w:r w:rsidRPr="00C81E7E">
        <w:t xml:space="preserve"> different values in key metrics like Kappa or Confidence is not significant. </w:t>
      </w:r>
    </w:p>
    <w:p w14:paraId="5B75A6FD" w14:textId="6CC6E3AE" w:rsidR="00DE577A" w:rsidRDefault="001351E2" w:rsidP="004F57A0">
      <w:pPr>
        <w:jc w:val="both"/>
      </w:pPr>
      <w:r>
        <w:t xml:space="preserve"> </w:t>
      </w:r>
    </w:p>
    <w:p w14:paraId="35AD9866" w14:textId="5DE67D23" w:rsidR="00DE577A" w:rsidRDefault="00DE577A" w:rsidP="008C0737">
      <w:r w:rsidRPr="00DE577A">
        <w:rPr>
          <w:noProof/>
        </w:rPr>
        <w:drawing>
          <wp:inline distT="0" distB="0" distL="0" distR="0" wp14:anchorId="14938025" wp14:editId="66852698">
            <wp:extent cx="5800725" cy="465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1D5" w14:textId="167ED7EF" w:rsidR="00DE577A" w:rsidRDefault="00DE577A" w:rsidP="008C0737">
      <w:r w:rsidRPr="00DE577A">
        <w:rPr>
          <w:noProof/>
        </w:rPr>
        <w:lastRenderedPageBreak/>
        <w:drawing>
          <wp:inline distT="0" distB="0" distL="0" distR="0" wp14:anchorId="1B2E9C75" wp14:editId="629DE1A6">
            <wp:extent cx="5725160" cy="46196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31" cy="4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A50C" w14:textId="77777777" w:rsidR="006F414C" w:rsidRDefault="006F414C" w:rsidP="008C0737"/>
    <w:p w14:paraId="6F13B65F" w14:textId="2A4C08A5" w:rsidR="000C4738" w:rsidRDefault="000C4738" w:rsidP="00BB66DD">
      <w:pPr>
        <w:pStyle w:val="Heading3"/>
      </w:pPr>
      <w:r w:rsidRPr="00BB66DD">
        <w:t>The predicted answers to the brand preference question for the instances of survey results that are missing that answer.</w:t>
      </w:r>
    </w:p>
    <w:p w14:paraId="41F476FC" w14:textId="65189B51" w:rsidR="00C07F79" w:rsidRDefault="00C07F79" w:rsidP="00C07F79"/>
    <w:p w14:paraId="656D245E" w14:textId="303EA3AE" w:rsidR="00F52F28" w:rsidRDefault="00C07F79" w:rsidP="00F66977">
      <w:pPr>
        <w:jc w:val="both"/>
      </w:pPr>
      <w:r>
        <w:t xml:space="preserve">After checking the </w:t>
      </w:r>
      <w:r w:rsidR="007E1D4C" w:rsidRPr="00A23814">
        <w:rPr>
          <w:rStyle w:val="CodeChar"/>
          <w:rFonts w:eastAsiaTheme="minorEastAsia"/>
        </w:rPr>
        <w:t>summary(</w:t>
      </w:r>
      <w:r w:rsidRPr="00A23814">
        <w:rPr>
          <w:rStyle w:val="CodeChar"/>
          <w:rFonts w:eastAsiaTheme="minorEastAsia"/>
        </w:rPr>
        <w:t>)</w:t>
      </w:r>
      <w:r>
        <w:t xml:space="preserve"> function, I </w:t>
      </w:r>
      <w:r w:rsidR="00257E4A">
        <w:t>noticed the</w:t>
      </w:r>
      <w:r w:rsidR="004C4804">
        <w:t xml:space="preserve"> make-up and distribution for the brand attribute in </w:t>
      </w:r>
      <w:proofErr w:type="spellStart"/>
      <w:r w:rsidR="004C4804">
        <w:t>SurveyIncomplete</w:t>
      </w:r>
      <w:proofErr w:type="spellEnd"/>
      <w:r w:rsidR="004C4804">
        <w:t xml:space="preserve"> are </w:t>
      </w:r>
      <w:r w:rsidR="00B608E7">
        <w:t>heavily skewed</w:t>
      </w:r>
      <w:r w:rsidR="002D6144">
        <w:t xml:space="preserve"> (</w:t>
      </w:r>
      <w:r w:rsidR="00B51A7B">
        <w:rPr>
          <w:rFonts w:hint="eastAsia"/>
        </w:rPr>
        <w:t>63</w:t>
      </w:r>
      <w:r w:rsidR="00B51A7B">
        <w:t xml:space="preserve"> </w:t>
      </w:r>
      <w:r w:rsidR="00B51A7B">
        <w:rPr>
          <w:rFonts w:hint="eastAsia"/>
        </w:rPr>
        <w:t>vs</w:t>
      </w:r>
      <w:r w:rsidR="00B51A7B">
        <w:t xml:space="preserve"> </w:t>
      </w:r>
      <w:r w:rsidR="00B51A7B">
        <w:rPr>
          <w:rFonts w:hint="eastAsia"/>
        </w:rPr>
        <w:t>4937</w:t>
      </w:r>
      <w:r w:rsidR="002D6144">
        <w:t xml:space="preserve">). </w:t>
      </w:r>
      <w:r w:rsidR="00B51A7B">
        <w:rPr>
          <w:rFonts w:hint="eastAsia"/>
        </w:rPr>
        <w:t>This</w:t>
      </w:r>
      <w:r w:rsidR="002D6144">
        <w:t xml:space="preserve"> is expected as the </w:t>
      </w:r>
      <w:proofErr w:type="spellStart"/>
      <w:r w:rsidR="00CC44F2">
        <w:t>Surveyincomplete</w:t>
      </w:r>
      <w:proofErr w:type="spellEnd"/>
      <w:r w:rsidR="00CC44F2">
        <w:t xml:space="preserve"> does not have </w:t>
      </w:r>
      <w:r w:rsidR="007E3F9F">
        <w:t xml:space="preserve">the </w:t>
      </w:r>
      <w:r w:rsidR="002D6144">
        <w:t xml:space="preserve">correct </w:t>
      </w:r>
      <w:r w:rsidR="00360C3E">
        <w:t>b</w:t>
      </w:r>
      <w:r w:rsidR="00CC44F2">
        <w:t>rand</w:t>
      </w:r>
      <w:r w:rsidR="007E3F9F">
        <w:t xml:space="preserve"> </w:t>
      </w:r>
      <w:r w:rsidR="002C34DC">
        <w:t>data. Therefore</w:t>
      </w:r>
      <w:r w:rsidR="00F52F28">
        <w:t xml:space="preserve">, we should simply ignore the brand values in </w:t>
      </w:r>
      <w:r w:rsidR="00C62C88">
        <w:t xml:space="preserve">this </w:t>
      </w:r>
      <w:r w:rsidR="00F52F28" w:rsidRPr="00935ED0">
        <w:rPr>
          <w:rStyle w:val="CodeChar"/>
          <w:rFonts w:eastAsiaTheme="minorEastAsia"/>
        </w:rPr>
        <w:t>summary()</w:t>
      </w:r>
      <w:r w:rsidR="00F52F28">
        <w:t xml:space="preserve"> call. </w:t>
      </w:r>
    </w:p>
    <w:p w14:paraId="336BD988" w14:textId="3DBF81AD" w:rsidR="00C07F79" w:rsidRDefault="00C07F79" w:rsidP="00F66977">
      <w:pPr>
        <w:jc w:val="both"/>
      </w:pPr>
      <w:r>
        <w:t xml:space="preserve">I </w:t>
      </w:r>
      <w:r w:rsidR="004C4804">
        <w:t xml:space="preserve">also </w:t>
      </w:r>
      <w:r>
        <w:t xml:space="preserve">ran </w:t>
      </w:r>
      <w:r w:rsidRPr="002F4892">
        <w:rPr>
          <w:rStyle w:val="CodeChar"/>
          <w:rFonts w:eastAsiaTheme="minorEastAsia"/>
        </w:rPr>
        <w:t>VarImp</w:t>
      </w:r>
      <w:r>
        <w:t xml:space="preserve"> function to find</w:t>
      </w:r>
      <w:r w:rsidR="007E1D4C">
        <w:t xml:space="preserve"> out</w:t>
      </w:r>
      <w:r>
        <w:t xml:space="preserve"> the variable importance for each attribute. Obviously, both salary and age have significant influence among all variables </w:t>
      </w:r>
      <w:r w:rsidR="007E1D4C">
        <w:t>for</w:t>
      </w:r>
      <w:r>
        <w:t xml:space="preserve"> both modellings</w:t>
      </w:r>
      <w:r w:rsidR="004C4804">
        <w:t xml:space="preserve">, which </w:t>
      </w:r>
      <w:r w:rsidR="003B057B">
        <w:t>helps</w:t>
      </w:r>
      <w:r w:rsidR="004C4804">
        <w:t xml:space="preserve"> us to </w:t>
      </w:r>
      <w:r w:rsidR="007E1D4C">
        <w:t xml:space="preserve">further </w:t>
      </w:r>
      <w:r w:rsidR="004C4804">
        <w:t xml:space="preserve">predict the answer to the brand preference. </w:t>
      </w:r>
      <w:r w:rsidR="00147853">
        <w:t>I fu</w:t>
      </w:r>
      <w:r w:rsidR="00B63BC1">
        <w:t>r</w:t>
      </w:r>
      <w:r w:rsidR="00147853">
        <w:t>ther filled</w:t>
      </w:r>
      <w:r w:rsidR="00B63BC1">
        <w:t xml:space="preserve"> </w:t>
      </w:r>
      <w:r w:rsidR="00900E66">
        <w:t xml:space="preserve">the prediction </w:t>
      </w:r>
      <w:r w:rsidR="009C0525">
        <w:t>values for</w:t>
      </w:r>
      <w:r w:rsidR="00900E66">
        <w:t xml:space="preserve"> the survey results in </w:t>
      </w:r>
      <w:proofErr w:type="spellStart"/>
      <w:r w:rsidR="00900E66">
        <w:t>Survey</w:t>
      </w:r>
      <w:r w:rsidR="00F05046">
        <w:t>Incomplete</w:t>
      </w:r>
      <w:proofErr w:type="spellEnd"/>
      <w:r w:rsidR="00F05046">
        <w:t xml:space="preserve"> file. i.e. replace its value with what’s the model predicts</w:t>
      </w:r>
      <w:r w:rsidR="009C0525">
        <w:t xml:space="preserve"> (Acer, 0=1930 and Sony, 1=3070)</w:t>
      </w:r>
      <w:r w:rsidR="00F05046">
        <w:t xml:space="preserve">. </w:t>
      </w:r>
    </w:p>
    <w:p w14:paraId="59708D1B" w14:textId="03586F59" w:rsidR="00C07F79" w:rsidRDefault="00C07F79" w:rsidP="00C07F79">
      <w:r w:rsidRPr="008969FD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lastRenderedPageBreak/>
        <w:drawing>
          <wp:inline distT="0" distB="0" distL="0" distR="0" wp14:anchorId="75D2E294" wp14:editId="4AB969BC">
            <wp:extent cx="5943600" cy="13898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CC9" w14:textId="320D5C9C" w:rsidR="00C07F79" w:rsidRDefault="00C07F79" w:rsidP="00C07F79">
      <w:r w:rsidRPr="000C4738">
        <w:rPr>
          <w:noProof/>
        </w:rPr>
        <w:drawing>
          <wp:inline distT="0" distB="0" distL="0" distR="0" wp14:anchorId="382D543F" wp14:editId="6A21A086">
            <wp:extent cx="5943600" cy="1389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84F" w14:textId="25C6D9F7" w:rsidR="000E0750" w:rsidRDefault="003079BC" w:rsidP="00C07F79">
      <w:r w:rsidRPr="00C14070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drawing>
          <wp:inline distT="0" distB="0" distL="0" distR="0" wp14:anchorId="58A4A9E0" wp14:editId="08D2705A">
            <wp:extent cx="589597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671F" w14:textId="6AB3F7D0" w:rsidR="00C07F79" w:rsidRDefault="00C07F79" w:rsidP="00C07F79">
      <w:r w:rsidRPr="008969FD">
        <w:rPr>
          <w:noProof/>
        </w:rPr>
        <w:lastRenderedPageBreak/>
        <w:drawing>
          <wp:inline distT="0" distB="0" distL="0" distR="0" wp14:anchorId="1536D2FD" wp14:editId="35E13BC3">
            <wp:extent cx="5638800" cy="401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333" cy="40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9A6">
        <w:rPr>
          <w:noProof/>
        </w:rPr>
        <w:drawing>
          <wp:inline distT="0" distB="0" distL="0" distR="0" wp14:anchorId="687315CB" wp14:editId="51DB016C">
            <wp:extent cx="56388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4DC0" w14:textId="7EBAD763" w:rsidR="000C4738" w:rsidRDefault="000C4738" w:rsidP="008B2F5F">
      <w:pPr>
        <w:pStyle w:val="Heading3"/>
      </w:pPr>
      <w:r w:rsidRPr="000C4738">
        <w:lastRenderedPageBreak/>
        <w:t>A chart that displays the customer preference for each brand based on the combination of the actual answers and the predicted answers to the brand preference survey question.</w:t>
      </w:r>
    </w:p>
    <w:p w14:paraId="60E5DC09" w14:textId="6D3734D6" w:rsidR="007F3586" w:rsidRDefault="007F3586" w:rsidP="007F3586"/>
    <w:p w14:paraId="569C8766" w14:textId="4D344C8A" w:rsidR="006A178B" w:rsidRPr="006A178B" w:rsidRDefault="006A178B" w:rsidP="006A178B">
      <w:pPr>
        <w:jc w:val="both"/>
        <w:rPr>
          <w:rFonts w:ascii="Calibri" w:eastAsia="Times New Roman" w:hAnsi="Calibri" w:cs="Times New Roman"/>
          <w:color w:val="000000"/>
        </w:rPr>
      </w:pPr>
      <w:r>
        <w:t>The aggregated count</w:t>
      </w:r>
      <w:r w:rsidR="005506E2">
        <w:t>s</w:t>
      </w:r>
      <w:r>
        <w:t xml:space="preserve"> for both datasets are</w:t>
      </w:r>
      <w:r w:rsidRPr="006A178B">
        <w:t xml:space="preserve"> 15,000. </w:t>
      </w:r>
      <w:r w:rsidRPr="006A178B">
        <w:rPr>
          <w:rFonts w:ascii="Calibri" w:eastAsia="Times New Roman" w:hAnsi="Calibri" w:cs="Times New Roman"/>
          <w:color w:val="000000"/>
        </w:rPr>
        <w:t xml:space="preserve">As we can see, people tend to </w:t>
      </w:r>
      <w:r>
        <w:rPr>
          <w:rFonts w:ascii="Calibri" w:eastAsia="Times New Roman" w:hAnsi="Calibri" w:cs="Times New Roman"/>
          <w:color w:val="000000"/>
        </w:rPr>
        <w:t>purchase</w:t>
      </w:r>
      <w:r w:rsidRPr="006A178B">
        <w:rPr>
          <w:rFonts w:ascii="Calibri" w:eastAsia="Times New Roman" w:hAnsi="Calibri" w:cs="Times New Roman"/>
          <w:color w:val="000000"/>
        </w:rPr>
        <w:t xml:space="preserve"> </w:t>
      </w:r>
      <w:r w:rsidR="00C248A1">
        <w:rPr>
          <w:rFonts w:ascii="Calibri" w:eastAsia="Times New Roman" w:hAnsi="Calibri" w:cs="Times New Roman"/>
          <w:color w:val="000000"/>
        </w:rPr>
        <w:t>Sony</w:t>
      </w:r>
      <w:r w:rsidRPr="006A178B">
        <w:rPr>
          <w:rFonts w:ascii="Calibri" w:eastAsia="Times New Roman" w:hAnsi="Calibri" w:cs="Times New Roman"/>
          <w:color w:val="000000"/>
        </w:rPr>
        <w:t xml:space="preserve"> more than </w:t>
      </w:r>
      <w:r w:rsidR="00C248A1">
        <w:rPr>
          <w:rFonts w:ascii="Calibri" w:eastAsia="Times New Roman" w:hAnsi="Calibri" w:cs="Times New Roman"/>
          <w:color w:val="000000"/>
        </w:rPr>
        <w:t>Acer</w:t>
      </w:r>
      <w:r w:rsidRPr="006A178B">
        <w:rPr>
          <w:rFonts w:ascii="Calibri" w:eastAsia="Times New Roman" w:hAnsi="Calibri" w:cs="Times New Roman"/>
          <w:color w:val="000000"/>
        </w:rPr>
        <w:t xml:space="preserve">. </w:t>
      </w:r>
      <w:r w:rsidR="006A7356">
        <w:rPr>
          <w:rFonts w:ascii="Calibri" w:eastAsia="Times New Roman" w:hAnsi="Calibri" w:cs="Times New Roman"/>
          <w:color w:val="000000"/>
        </w:rPr>
        <w:t xml:space="preserve">As I mentioned earlier, I </w:t>
      </w:r>
      <w:r w:rsidR="006A7356">
        <w:t>filled the predict</w:t>
      </w:r>
      <w:r w:rsidR="00CB1321">
        <w:t>ed</w:t>
      </w:r>
      <w:r w:rsidR="006A7356">
        <w:t xml:space="preserve"> values for the survey results in </w:t>
      </w:r>
      <w:proofErr w:type="spellStart"/>
      <w:r w:rsidR="006A7356">
        <w:t>SurveyIncomplete</w:t>
      </w:r>
      <w:proofErr w:type="spellEnd"/>
      <w:r w:rsidR="006A7356">
        <w:t xml:space="preserve"> file.</w:t>
      </w:r>
    </w:p>
    <w:p w14:paraId="32416185" w14:textId="677340E8" w:rsidR="007E1D4C" w:rsidDel="00310AB8" w:rsidRDefault="00310AB8" w:rsidP="007E1D4C">
      <w:pPr>
        <w:rPr>
          <w:del w:id="2" w:author=" " w:date="2019-08-18T15:21:00Z"/>
        </w:rPr>
      </w:pPr>
      <w:ins w:id="3" w:author=" " w:date="2019-08-18T15:21:00Z">
        <w:r>
          <w:rPr>
            <w:noProof/>
          </w:rPr>
          <w:drawing>
            <wp:inline distT="0" distB="0" distL="0" distR="0" wp14:anchorId="4B8DFE30" wp14:editId="215D6596">
              <wp:extent cx="4572000" cy="2743200"/>
              <wp:effectExtent l="0" t="0" r="0" b="0"/>
              <wp:docPr id="15" name="Chart 15">
                <a:extLst xmlns:a="http://schemas.openxmlformats.org/drawingml/2006/main">
                  <a:ext uri="{FF2B5EF4-FFF2-40B4-BE49-F238E27FC236}">
                    <a16:creationId xmlns:a16="http://schemas.microsoft.com/office/drawing/2014/main" id="{026323ED-3508-4FCA-AE89-FB22E7767760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4"/>
                </a:graphicData>
              </a:graphic>
            </wp:inline>
          </w:drawing>
        </w:r>
      </w:ins>
    </w:p>
    <w:p w14:paraId="014BBD11" w14:textId="012A2525" w:rsidR="008B2F5F" w:rsidRDefault="008B2F5F" w:rsidP="008B2F5F"/>
    <w:p w14:paraId="200B0BBF" w14:textId="77777777" w:rsidR="00A071BB" w:rsidRDefault="00A071BB" w:rsidP="00997E3E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</w:rPr>
      </w:pPr>
    </w:p>
    <w:p w14:paraId="3092873C" w14:textId="33AF3ECB" w:rsidR="00997E3E" w:rsidRDefault="00997E3E" w:rsidP="007F3586">
      <w:pPr>
        <w:pStyle w:val="Heading3"/>
        <w:rPr>
          <w:rFonts w:ascii="&amp;quot" w:hAnsi="&amp;quot" w:hint="eastAsia"/>
        </w:rPr>
      </w:pPr>
      <w:r w:rsidRPr="00997E3E">
        <w:rPr>
          <w:shd w:val="clear" w:color="auto" w:fill="FFFFFF"/>
        </w:rPr>
        <w:t xml:space="preserve">After making the predictions using the test set use </w:t>
      </w:r>
      <w:r w:rsidRPr="00755B8F">
        <w:rPr>
          <w:rStyle w:val="CodeChar"/>
          <w:rFonts w:eastAsiaTheme="majorEastAsia"/>
        </w:rPr>
        <w:t>postResample()</w:t>
      </w:r>
      <w:r w:rsidRPr="00997E3E">
        <w:rPr>
          <w:shd w:val="clear" w:color="auto" w:fill="FFFFFF"/>
        </w:rPr>
        <w:t xml:space="preserve"> to assess the metrics of the new predictions compared to the </w:t>
      </w:r>
      <w:r w:rsidRPr="00997E3E">
        <w:rPr>
          <w:rFonts w:ascii="&amp;quot" w:hAnsi="&amp;quot"/>
          <w:b/>
          <w:bCs/>
          <w:i/>
          <w:iCs/>
        </w:rPr>
        <w:t>Ground Truth</w:t>
      </w:r>
      <w:r w:rsidR="00C14070">
        <w:rPr>
          <w:rFonts w:ascii="&amp;quot" w:hAnsi="&amp;quot"/>
          <w:b/>
          <w:bCs/>
          <w:i/>
          <w:iCs/>
        </w:rPr>
        <w:t>.</w:t>
      </w:r>
      <w:r w:rsidRPr="00997E3E">
        <w:rPr>
          <w:shd w:val="clear" w:color="auto" w:fill="FFFFFF"/>
        </w:rPr>
        <w:t xml:space="preserve"> </w:t>
      </w:r>
      <w:r w:rsidRPr="00997E3E">
        <w:rPr>
          <w:rFonts w:ascii="&amp;quot" w:hAnsi="&amp;quot"/>
        </w:rPr>
        <w:t>Did something interesting happen here? If so, be prepared to explain why!</w:t>
      </w:r>
    </w:p>
    <w:p w14:paraId="48B26EE7" w14:textId="77777777" w:rsidR="004F57A0" w:rsidRPr="004F57A0" w:rsidRDefault="004F57A0" w:rsidP="004F57A0"/>
    <w:p w14:paraId="4078CAEA" w14:textId="11413583" w:rsidR="00172D80" w:rsidRDefault="00325A33" w:rsidP="004F57A0">
      <w:pPr>
        <w:spacing w:after="0" w:line="240" w:lineRule="auto"/>
        <w:jc w:val="both"/>
      </w:pPr>
      <w:r>
        <w:t xml:space="preserve">I first used </w:t>
      </w:r>
      <w:r w:rsidRPr="00CF0A5C">
        <w:rPr>
          <w:rStyle w:val="CodeChar"/>
          <w:rFonts w:eastAsiaTheme="minorEastAsia"/>
        </w:rPr>
        <w:t>post</w:t>
      </w:r>
      <w:r w:rsidR="004F57A0" w:rsidRPr="00CF0A5C">
        <w:rPr>
          <w:rStyle w:val="CodeChar"/>
          <w:rFonts w:eastAsiaTheme="minorEastAsia"/>
        </w:rPr>
        <w:t>Resample</w:t>
      </w:r>
      <w:r w:rsidRPr="00CF0A5C">
        <w:rPr>
          <w:rStyle w:val="CodeChar"/>
          <w:rFonts w:eastAsiaTheme="minorEastAsia"/>
        </w:rPr>
        <w:t>()</w:t>
      </w:r>
      <w:r w:rsidR="00172D80">
        <w:t xml:space="preserve"> command</w:t>
      </w:r>
      <w:r>
        <w:t xml:space="preserve"> with</w:t>
      </w:r>
      <w:r w:rsidR="004F57A0" w:rsidRPr="004F57A0">
        <w:t xml:space="preserve"> </w:t>
      </w:r>
      <w:proofErr w:type="spellStart"/>
      <w:r w:rsidR="004F57A0" w:rsidRPr="004F57A0">
        <w:t>SurveyIncomplete</w:t>
      </w:r>
      <w:proofErr w:type="spellEnd"/>
      <w:r w:rsidR="00172D80">
        <w:t xml:space="preserve">, </w:t>
      </w:r>
      <w:r>
        <w:t>the Accuracy</w:t>
      </w:r>
      <w:r w:rsidR="00172D80">
        <w:t xml:space="preserve"> rate</w:t>
      </w:r>
      <w:r>
        <w:t xml:space="preserve"> </w:t>
      </w:r>
      <w:r w:rsidR="00642527">
        <w:t>was</w:t>
      </w:r>
      <w:r>
        <w:t xml:space="preserve"> only 0.3958, I started to question myself, is it a good model?</w:t>
      </w:r>
      <w:r w:rsidR="00172D80">
        <w:t xml:space="preserve"> Why the Accuracy rate is so low given that the original Accuracy rate with </w:t>
      </w:r>
      <w:proofErr w:type="spellStart"/>
      <w:r w:rsidR="00172D80">
        <w:t>CompleteSurvey</w:t>
      </w:r>
      <w:proofErr w:type="spellEnd"/>
      <w:r w:rsidR="00172D80">
        <w:t xml:space="preserve"> is about 0.9226865 (page 1). I further applied </w:t>
      </w:r>
      <w:r w:rsidR="00172D80" w:rsidRPr="00CF0A5C">
        <w:rPr>
          <w:rStyle w:val="CodeChar"/>
          <w:rFonts w:eastAsiaTheme="minorEastAsia"/>
        </w:rPr>
        <w:t>postResample()</w:t>
      </w:r>
      <w:r w:rsidR="00172D80">
        <w:t xml:space="preserve"> command with the original </w:t>
      </w:r>
      <w:proofErr w:type="spellStart"/>
      <w:r w:rsidR="00172D80">
        <w:t>CompleteSurvey</w:t>
      </w:r>
      <w:proofErr w:type="spellEnd"/>
      <w:r w:rsidR="00172D80">
        <w:t xml:space="preserve"> data on 25% of the testing partition. I got a very good Accuracy rate of 0.9155 and 9</w:t>
      </w:r>
      <w:r w:rsidR="00FB3B4B">
        <w:t>5%</w:t>
      </w:r>
      <w:r w:rsidR="00172D80">
        <w:t xml:space="preserve"> of confidence interval is 0.9039, 0.9262.</w:t>
      </w:r>
      <w:r w:rsidR="00FB3B4B">
        <w:t xml:space="preserve"> </w:t>
      </w:r>
    </w:p>
    <w:p w14:paraId="678A0E69" w14:textId="77777777" w:rsidR="00172D80" w:rsidRDefault="00172D80" w:rsidP="004F57A0">
      <w:pPr>
        <w:spacing w:after="0" w:line="240" w:lineRule="auto"/>
        <w:jc w:val="both"/>
      </w:pPr>
    </w:p>
    <w:p w14:paraId="4F7DB191" w14:textId="52D12C2E" w:rsidR="004F57A0" w:rsidRPr="004F57A0" w:rsidRDefault="00FB3B4B" w:rsidP="004F57A0">
      <w:pPr>
        <w:spacing w:after="0" w:line="240" w:lineRule="auto"/>
        <w:jc w:val="both"/>
      </w:pPr>
      <w:r>
        <w:t>The underlying reason was “brand” attribute in t</w:t>
      </w:r>
      <w:r w:rsidR="004F57A0" w:rsidRPr="004F57A0">
        <w:t xml:space="preserve">he </w:t>
      </w:r>
      <w:proofErr w:type="spellStart"/>
      <w:r w:rsidR="004F57A0" w:rsidRPr="004F57A0">
        <w:t>surveyIncomplete</w:t>
      </w:r>
      <w:proofErr w:type="spellEnd"/>
      <w:r w:rsidR="004F57A0" w:rsidRPr="004F57A0">
        <w:t xml:space="preserve"> contains no "truth". Brand in </w:t>
      </w:r>
      <w:proofErr w:type="spellStart"/>
      <w:r w:rsidR="004F57A0" w:rsidRPr="004F57A0">
        <w:t>SurveyIncomplete</w:t>
      </w:r>
      <w:proofErr w:type="spellEnd"/>
      <w:r w:rsidR="004F57A0" w:rsidRPr="004F57A0">
        <w:t xml:space="preserve"> is corrupt data. There is no ground truth for comparison</w:t>
      </w:r>
      <w:r w:rsidR="002D1688">
        <w:t xml:space="preserve">, </w:t>
      </w:r>
      <w:r w:rsidR="0055733F">
        <w:t xml:space="preserve">therefore the low accuracy rate </w:t>
      </w:r>
      <w:r w:rsidR="00E16A2C">
        <w:t>should be thrown away</w:t>
      </w:r>
      <w:r w:rsidR="004F57A0" w:rsidRPr="004F57A0">
        <w:t>. </w:t>
      </w:r>
    </w:p>
    <w:p w14:paraId="2411DA06" w14:textId="77777777" w:rsidR="004F57A0" w:rsidRPr="004F57A0" w:rsidRDefault="004F57A0" w:rsidP="004F57A0">
      <w:pPr>
        <w:spacing w:after="0" w:line="240" w:lineRule="auto"/>
        <w:jc w:val="both"/>
      </w:pPr>
    </w:p>
    <w:p w14:paraId="5BE5E38E" w14:textId="15D29649" w:rsidR="004F57A0" w:rsidRPr="004F57A0" w:rsidRDefault="004F57A0" w:rsidP="004F57A0">
      <w:pPr>
        <w:spacing w:after="0" w:line="240" w:lineRule="auto"/>
        <w:jc w:val="both"/>
      </w:pPr>
      <w:r w:rsidRPr="004F57A0">
        <w:t>Accuracy and Kappa can only be found via cross</w:t>
      </w:r>
      <w:r w:rsidR="00DE6894">
        <w:t xml:space="preserve"> </w:t>
      </w:r>
      <w:r w:rsidRPr="004F57A0">
        <w:t>validation and predict with a test set for this task. The test set</w:t>
      </w:r>
      <w:r w:rsidR="00A00C0F">
        <w:t>, o</w:t>
      </w:r>
      <w:r w:rsidR="00EF6B02">
        <w:t>n</w:t>
      </w:r>
      <w:r w:rsidR="00A00C0F">
        <w:t xml:space="preserve"> the contrary,</w:t>
      </w:r>
      <w:r w:rsidRPr="004F57A0">
        <w:t xml:space="preserve"> DOES have ground truth for brand</w:t>
      </w:r>
      <w:r w:rsidR="007D77CC">
        <w:t xml:space="preserve"> which explains the high Accuracy rate in the 25% testing partition. </w:t>
      </w:r>
    </w:p>
    <w:p w14:paraId="58F8D404" w14:textId="705D4137" w:rsidR="008969FD" w:rsidRDefault="00C14070" w:rsidP="008969F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 w:rsidRPr="00C14070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lastRenderedPageBreak/>
        <w:drawing>
          <wp:inline distT="0" distB="0" distL="0" distR="0" wp14:anchorId="5F3F8A23" wp14:editId="6433A34D">
            <wp:extent cx="589597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99AE" w14:textId="3E6E6B3E" w:rsidR="002159A6" w:rsidRDefault="004F57A0">
      <w:r w:rsidRPr="004F57A0">
        <w:rPr>
          <w:noProof/>
        </w:rPr>
        <w:drawing>
          <wp:inline distT="0" distB="0" distL="0" distR="0" wp14:anchorId="2D14FA99" wp14:editId="787FC047">
            <wp:extent cx="5905500" cy="421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195" cy="42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2D3D"/>
    <w:multiLevelType w:val="multilevel"/>
    <w:tmpl w:val="54F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44F6"/>
    <w:multiLevelType w:val="multilevel"/>
    <w:tmpl w:val="B9743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B865EF5"/>
    <w:multiLevelType w:val="multilevel"/>
    <w:tmpl w:val="4B5E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42740"/>
    <w:multiLevelType w:val="multilevel"/>
    <w:tmpl w:val="E8AE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2212958a075b3d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38"/>
    <w:rsid w:val="00000708"/>
    <w:rsid w:val="000109F7"/>
    <w:rsid w:val="00015B07"/>
    <w:rsid w:val="00061CBE"/>
    <w:rsid w:val="000659AC"/>
    <w:rsid w:val="000913AC"/>
    <w:rsid w:val="000A6B05"/>
    <w:rsid w:val="000B2617"/>
    <w:rsid w:val="000B3635"/>
    <w:rsid w:val="000C0292"/>
    <w:rsid w:val="000C4738"/>
    <w:rsid w:val="000C4C6C"/>
    <w:rsid w:val="000D0718"/>
    <w:rsid w:val="000E0750"/>
    <w:rsid w:val="000E2804"/>
    <w:rsid w:val="000E747B"/>
    <w:rsid w:val="0010103E"/>
    <w:rsid w:val="0010491D"/>
    <w:rsid w:val="00122C5F"/>
    <w:rsid w:val="00123F17"/>
    <w:rsid w:val="00126500"/>
    <w:rsid w:val="00127475"/>
    <w:rsid w:val="001351E2"/>
    <w:rsid w:val="00147853"/>
    <w:rsid w:val="00153E2B"/>
    <w:rsid w:val="00172D80"/>
    <w:rsid w:val="001752DB"/>
    <w:rsid w:val="001821EE"/>
    <w:rsid w:val="001A2A84"/>
    <w:rsid w:val="001A2FF4"/>
    <w:rsid w:val="001A7662"/>
    <w:rsid w:val="001B02E2"/>
    <w:rsid w:val="001B0D94"/>
    <w:rsid w:val="001D0149"/>
    <w:rsid w:val="001E5F23"/>
    <w:rsid w:val="001F54B7"/>
    <w:rsid w:val="00214372"/>
    <w:rsid w:val="002159A6"/>
    <w:rsid w:val="00220EAE"/>
    <w:rsid w:val="00223839"/>
    <w:rsid w:val="00224CB1"/>
    <w:rsid w:val="00231A5E"/>
    <w:rsid w:val="00237C54"/>
    <w:rsid w:val="00257A28"/>
    <w:rsid w:val="00257E4A"/>
    <w:rsid w:val="002619F4"/>
    <w:rsid w:val="00283D14"/>
    <w:rsid w:val="0028508C"/>
    <w:rsid w:val="002925C5"/>
    <w:rsid w:val="002B5284"/>
    <w:rsid w:val="002C34DC"/>
    <w:rsid w:val="002D1688"/>
    <w:rsid w:val="002D6144"/>
    <w:rsid w:val="002E0CC8"/>
    <w:rsid w:val="002E79A8"/>
    <w:rsid w:val="002F4892"/>
    <w:rsid w:val="0030006C"/>
    <w:rsid w:val="00302682"/>
    <w:rsid w:val="00302993"/>
    <w:rsid w:val="0030585F"/>
    <w:rsid w:val="00306C96"/>
    <w:rsid w:val="003079BC"/>
    <w:rsid w:val="00310AB8"/>
    <w:rsid w:val="00311849"/>
    <w:rsid w:val="003149DB"/>
    <w:rsid w:val="00315372"/>
    <w:rsid w:val="00315A6B"/>
    <w:rsid w:val="00325A33"/>
    <w:rsid w:val="003317C1"/>
    <w:rsid w:val="0033649A"/>
    <w:rsid w:val="003425FA"/>
    <w:rsid w:val="003555F9"/>
    <w:rsid w:val="00360C3E"/>
    <w:rsid w:val="00364AF2"/>
    <w:rsid w:val="003808B8"/>
    <w:rsid w:val="0038320A"/>
    <w:rsid w:val="00385CD8"/>
    <w:rsid w:val="0039025F"/>
    <w:rsid w:val="00392B9F"/>
    <w:rsid w:val="003B057B"/>
    <w:rsid w:val="003B443C"/>
    <w:rsid w:val="003C5EBF"/>
    <w:rsid w:val="003D0A23"/>
    <w:rsid w:val="003F294A"/>
    <w:rsid w:val="00406337"/>
    <w:rsid w:val="004242E4"/>
    <w:rsid w:val="00424D18"/>
    <w:rsid w:val="0043303C"/>
    <w:rsid w:val="00433787"/>
    <w:rsid w:val="00437643"/>
    <w:rsid w:val="00437749"/>
    <w:rsid w:val="0044478A"/>
    <w:rsid w:val="00444A2D"/>
    <w:rsid w:val="00445207"/>
    <w:rsid w:val="00460215"/>
    <w:rsid w:val="0046702F"/>
    <w:rsid w:val="00470724"/>
    <w:rsid w:val="00470791"/>
    <w:rsid w:val="00472FBE"/>
    <w:rsid w:val="0047362C"/>
    <w:rsid w:val="00473AAF"/>
    <w:rsid w:val="00480C90"/>
    <w:rsid w:val="0048600E"/>
    <w:rsid w:val="0049154A"/>
    <w:rsid w:val="00491D2D"/>
    <w:rsid w:val="004944E0"/>
    <w:rsid w:val="00495AA5"/>
    <w:rsid w:val="004A7E31"/>
    <w:rsid w:val="004C4804"/>
    <w:rsid w:val="004D3000"/>
    <w:rsid w:val="004E2168"/>
    <w:rsid w:val="004E3064"/>
    <w:rsid w:val="004E408B"/>
    <w:rsid w:val="004E486F"/>
    <w:rsid w:val="004E6444"/>
    <w:rsid w:val="004E7092"/>
    <w:rsid w:val="004E7E51"/>
    <w:rsid w:val="004F1CA6"/>
    <w:rsid w:val="004F57A0"/>
    <w:rsid w:val="004F77BD"/>
    <w:rsid w:val="004F7C70"/>
    <w:rsid w:val="00511C03"/>
    <w:rsid w:val="00513D88"/>
    <w:rsid w:val="00524FAE"/>
    <w:rsid w:val="00525242"/>
    <w:rsid w:val="005506E2"/>
    <w:rsid w:val="0055733F"/>
    <w:rsid w:val="005653A4"/>
    <w:rsid w:val="00567B87"/>
    <w:rsid w:val="00571322"/>
    <w:rsid w:val="00593A87"/>
    <w:rsid w:val="005A4FB5"/>
    <w:rsid w:val="005B6220"/>
    <w:rsid w:val="005C1246"/>
    <w:rsid w:val="005C2B48"/>
    <w:rsid w:val="005D0F6E"/>
    <w:rsid w:val="005E03A8"/>
    <w:rsid w:val="005E05EC"/>
    <w:rsid w:val="005E2038"/>
    <w:rsid w:val="00602C7B"/>
    <w:rsid w:val="00620DFA"/>
    <w:rsid w:val="00633AA8"/>
    <w:rsid w:val="00637447"/>
    <w:rsid w:val="00642527"/>
    <w:rsid w:val="006A0D66"/>
    <w:rsid w:val="006A178B"/>
    <w:rsid w:val="006A7356"/>
    <w:rsid w:val="006B178F"/>
    <w:rsid w:val="006C792B"/>
    <w:rsid w:val="006D5AFB"/>
    <w:rsid w:val="006D6834"/>
    <w:rsid w:val="006F414C"/>
    <w:rsid w:val="0070201B"/>
    <w:rsid w:val="00711492"/>
    <w:rsid w:val="00732C8F"/>
    <w:rsid w:val="00755B8F"/>
    <w:rsid w:val="00755D27"/>
    <w:rsid w:val="007729B2"/>
    <w:rsid w:val="007740C1"/>
    <w:rsid w:val="00776E1F"/>
    <w:rsid w:val="0079496D"/>
    <w:rsid w:val="007C09EB"/>
    <w:rsid w:val="007C3E5D"/>
    <w:rsid w:val="007C46C1"/>
    <w:rsid w:val="007D77CC"/>
    <w:rsid w:val="007E1D4C"/>
    <w:rsid w:val="007E3F9F"/>
    <w:rsid w:val="007F3586"/>
    <w:rsid w:val="00810A00"/>
    <w:rsid w:val="00826041"/>
    <w:rsid w:val="00826841"/>
    <w:rsid w:val="00827BB7"/>
    <w:rsid w:val="00837A6D"/>
    <w:rsid w:val="00840D40"/>
    <w:rsid w:val="00846A26"/>
    <w:rsid w:val="00852F59"/>
    <w:rsid w:val="0087622B"/>
    <w:rsid w:val="00876D81"/>
    <w:rsid w:val="008827CF"/>
    <w:rsid w:val="0088464E"/>
    <w:rsid w:val="00887B89"/>
    <w:rsid w:val="008969FD"/>
    <w:rsid w:val="008B127B"/>
    <w:rsid w:val="008B2F5F"/>
    <w:rsid w:val="008C0737"/>
    <w:rsid w:val="008C7CAE"/>
    <w:rsid w:val="008F3B0C"/>
    <w:rsid w:val="008F7595"/>
    <w:rsid w:val="00900E66"/>
    <w:rsid w:val="00934A8D"/>
    <w:rsid w:val="00935901"/>
    <w:rsid w:val="00935ED0"/>
    <w:rsid w:val="00943C57"/>
    <w:rsid w:val="00944F97"/>
    <w:rsid w:val="00952871"/>
    <w:rsid w:val="00957B5B"/>
    <w:rsid w:val="00965669"/>
    <w:rsid w:val="00974025"/>
    <w:rsid w:val="009748D2"/>
    <w:rsid w:val="00993F0F"/>
    <w:rsid w:val="00997E3E"/>
    <w:rsid w:val="009A7765"/>
    <w:rsid w:val="009A7FDD"/>
    <w:rsid w:val="009B1F58"/>
    <w:rsid w:val="009C0525"/>
    <w:rsid w:val="009C75CB"/>
    <w:rsid w:val="009D07D8"/>
    <w:rsid w:val="009E37C5"/>
    <w:rsid w:val="009E6E62"/>
    <w:rsid w:val="009E706B"/>
    <w:rsid w:val="009F2C7B"/>
    <w:rsid w:val="009F31B9"/>
    <w:rsid w:val="009F454E"/>
    <w:rsid w:val="00A00C0F"/>
    <w:rsid w:val="00A071BB"/>
    <w:rsid w:val="00A0747A"/>
    <w:rsid w:val="00A22B5F"/>
    <w:rsid w:val="00A23814"/>
    <w:rsid w:val="00A306FB"/>
    <w:rsid w:val="00A311A3"/>
    <w:rsid w:val="00A423D4"/>
    <w:rsid w:val="00A61E51"/>
    <w:rsid w:val="00A63F2B"/>
    <w:rsid w:val="00A67EE8"/>
    <w:rsid w:val="00A8545A"/>
    <w:rsid w:val="00A964CF"/>
    <w:rsid w:val="00A96EE7"/>
    <w:rsid w:val="00A97FFA"/>
    <w:rsid w:val="00AA25B0"/>
    <w:rsid w:val="00AA3BBC"/>
    <w:rsid w:val="00AA3EAB"/>
    <w:rsid w:val="00AA784A"/>
    <w:rsid w:val="00AA7936"/>
    <w:rsid w:val="00AB03C5"/>
    <w:rsid w:val="00AB22FF"/>
    <w:rsid w:val="00AB4FC9"/>
    <w:rsid w:val="00B01A36"/>
    <w:rsid w:val="00B20E90"/>
    <w:rsid w:val="00B35D70"/>
    <w:rsid w:val="00B51A7B"/>
    <w:rsid w:val="00B608E7"/>
    <w:rsid w:val="00B60CE6"/>
    <w:rsid w:val="00B63BC1"/>
    <w:rsid w:val="00B74326"/>
    <w:rsid w:val="00B76131"/>
    <w:rsid w:val="00B96781"/>
    <w:rsid w:val="00BA189C"/>
    <w:rsid w:val="00BA36EC"/>
    <w:rsid w:val="00BB4F1D"/>
    <w:rsid w:val="00BB66DD"/>
    <w:rsid w:val="00BB7F1A"/>
    <w:rsid w:val="00BC1DF0"/>
    <w:rsid w:val="00BC60A2"/>
    <w:rsid w:val="00BC7D16"/>
    <w:rsid w:val="00C03EB2"/>
    <w:rsid w:val="00C04DB6"/>
    <w:rsid w:val="00C06BF6"/>
    <w:rsid w:val="00C07F79"/>
    <w:rsid w:val="00C14070"/>
    <w:rsid w:val="00C21611"/>
    <w:rsid w:val="00C248A1"/>
    <w:rsid w:val="00C27242"/>
    <w:rsid w:val="00C275C1"/>
    <w:rsid w:val="00C41BFD"/>
    <w:rsid w:val="00C52FB2"/>
    <w:rsid w:val="00C538F9"/>
    <w:rsid w:val="00C553FC"/>
    <w:rsid w:val="00C62C88"/>
    <w:rsid w:val="00C64A52"/>
    <w:rsid w:val="00C6527A"/>
    <w:rsid w:val="00C8180E"/>
    <w:rsid w:val="00C81E7E"/>
    <w:rsid w:val="00C83C07"/>
    <w:rsid w:val="00C926D7"/>
    <w:rsid w:val="00CA1051"/>
    <w:rsid w:val="00CB1321"/>
    <w:rsid w:val="00CC44F2"/>
    <w:rsid w:val="00CC773D"/>
    <w:rsid w:val="00CD47B9"/>
    <w:rsid w:val="00CE5F20"/>
    <w:rsid w:val="00CF0A5C"/>
    <w:rsid w:val="00D000C0"/>
    <w:rsid w:val="00D04E12"/>
    <w:rsid w:val="00D10B72"/>
    <w:rsid w:val="00D23758"/>
    <w:rsid w:val="00D26C29"/>
    <w:rsid w:val="00D34871"/>
    <w:rsid w:val="00D64F99"/>
    <w:rsid w:val="00D76641"/>
    <w:rsid w:val="00D76A02"/>
    <w:rsid w:val="00D7769B"/>
    <w:rsid w:val="00D826E8"/>
    <w:rsid w:val="00D85B0D"/>
    <w:rsid w:val="00D96A4A"/>
    <w:rsid w:val="00DB45A6"/>
    <w:rsid w:val="00DD180D"/>
    <w:rsid w:val="00DE033C"/>
    <w:rsid w:val="00DE1E0D"/>
    <w:rsid w:val="00DE577A"/>
    <w:rsid w:val="00DE6894"/>
    <w:rsid w:val="00DE6CDC"/>
    <w:rsid w:val="00E16A2C"/>
    <w:rsid w:val="00E1729B"/>
    <w:rsid w:val="00E40D36"/>
    <w:rsid w:val="00E46052"/>
    <w:rsid w:val="00E54AAD"/>
    <w:rsid w:val="00E56BB7"/>
    <w:rsid w:val="00E66C1A"/>
    <w:rsid w:val="00E70150"/>
    <w:rsid w:val="00E712A8"/>
    <w:rsid w:val="00E72216"/>
    <w:rsid w:val="00E86CA5"/>
    <w:rsid w:val="00EC307A"/>
    <w:rsid w:val="00EE0DE5"/>
    <w:rsid w:val="00EF5583"/>
    <w:rsid w:val="00EF6B02"/>
    <w:rsid w:val="00EF7C29"/>
    <w:rsid w:val="00F038CE"/>
    <w:rsid w:val="00F05046"/>
    <w:rsid w:val="00F06A73"/>
    <w:rsid w:val="00F15AEC"/>
    <w:rsid w:val="00F47CC1"/>
    <w:rsid w:val="00F507EA"/>
    <w:rsid w:val="00F509F9"/>
    <w:rsid w:val="00F52F28"/>
    <w:rsid w:val="00F5626C"/>
    <w:rsid w:val="00F56412"/>
    <w:rsid w:val="00F60E08"/>
    <w:rsid w:val="00F638E7"/>
    <w:rsid w:val="00F646DD"/>
    <w:rsid w:val="00F66977"/>
    <w:rsid w:val="00F905F4"/>
    <w:rsid w:val="00F94FE4"/>
    <w:rsid w:val="00F966CC"/>
    <w:rsid w:val="00FB2576"/>
    <w:rsid w:val="00FB3B4B"/>
    <w:rsid w:val="00FB7E87"/>
    <w:rsid w:val="00FC3FB5"/>
    <w:rsid w:val="00FD063B"/>
    <w:rsid w:val="00FD364F"/>
    <w:rsid w:val="00FD755A"/>
    <w:rsid w:val="00FE6EBB"/>
    <w:rsid w:val="00FE70DE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1815"/>
  <w15:chartTrackingRefBased/>
  <w15:docId w15:val="{D144FA90-97DE-4A72-AD82-9377306E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473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97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55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5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3317C1"/>
    <w:rPr>
      <w:rFonts w:ascii="Courier New" w:eastAsia="Times New Roman" w:hAnsi="Courier New" w:cs="Courier New"/>
      <w:noProof/>
      <w:color w:val="231F2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5F20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3317C1"/>
    <w:rPr>
      <w:rFonts w:ascii="Courier New" w:eastAsia="Times New Roman" w:hAnsi="Courier New" w:cs="Courier New"/>
      <w:noProof/>
      <w:color w:val="231F20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E5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F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761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12958a075b3d65/Data%20Analysis/Course%202/Task%202/Brand%20Preference%20(Sony%20Vs.%20Acer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Brand Preference-Combined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'[Brand Preference (Sony Vs. Acer).xlsx]Combined'!$H$1:$I$1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'[Brand Preference (Sony Vs. Acer).xlsx]Combined'!$H$2:$I$2</c:f>
              <c:numCache>
                <c:formatCode>General</c:formatCode>
                <c:ptCount val="2"/>
                <c:pt idx="0">
                  <c:v>5674</c:v>
                </c:pt>
                <c:pt idx="1">
                  <c:v>9224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3-42AA-BB9A-D6455AACB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879840"/>
        <c:axId val="648881480"/>
      </c:barChart>
      <c:catAx>
        <c:axId val="64887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881480"/>
        <c:crosses val="autoZero"/>
        <c:auto val="1"/>
        <c:lblAlgn val="ctr"/>
        <c:lblOffset val="100"/>
        <c:noMultiLvlLbl val="0"/>
      </c:catAx>
      <c:valAx>
        <c:axId val="648881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87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 Lou</dc:creator>
  <cp:keywords/>
  <dc:description/>
  <cp:lastModifiedBy>Mingji Lou</cp:lastModifiedBy>
  <cp:revision>5</cp:revision>
  <dcterms:created xsi:type="dcterms:W3CDTF">2019-08-18T20:32:00Z</dcterms:created>
  <dcterms:modified xsi:type="dcterms:W3CDTF">2019-08-24T05:41:00Z</dcterms:modified>
</cp:coreProperties>
</file>